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4088459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:rsidR="00F37C74" w:rsidRDefault="003F12C1">
          <w:r>
            <w:rPr>
              <w:noProof/>
            </w:rPr>
            <w:pict>
              <v:group id="_x0000_s1026" style="position:absolute;margin-left:356.15pt;margin-top:0;width:238.1pt;height:841.85pt;z-index:251660288;mso-width-percent:400;mso-height-percent:1000;mso-position-horizontal-relative:page;mso-position-vertical-relative:page;mso-width-percent:400;mso-height-percent:1000" coordorigin="7329" coordsize="4911,15840" o:allowincell="f">
    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28" style="position:absolute;left:7755;width:4505;height:15840;mso-height-percent:1000;mso-position-vertical:top;mso-position-vertical-relative:page;mso-height-percent:1000" fillcolor="#9bbb59 [3206]" stroked="f" strokecolor="#d8d8d8 [2732]">
                    <v:fill color2="#bfbfbf [2412]" rotate="t"/>
                  </v:rect>
                  <v:rect id="_x0000_s1029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    <v:fill r:id="rId9" o:title="Light vertical" opacity="52429f" o:opacity2="52429f" type="pattern"/>
                    <v:shadow color="#d8d8d8 [2732]" offset="3pt,3pt" offset2="2pt,2pt"/>
                  </v:rect>
                </v:group>
    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0"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64"/>
                            <w:szCs w:val="64"/>
                          </w:rPr>
                          <w:alias w:val="Jaar"/>
                          <w:id w:val="43790261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0-01-01T00:00:00Z">
                            <w:dateFormat w:val="yyyy"/>
                            <w:lid w:val="nl-NL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8105BF" w:rsidRDefault="008105BF">
                            <w:pPr>
                              <w:pStyle w:val="Geenafstand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DB5463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64"/>
                                <w:szCs w:val="64"/>
                              </w:rPr>
                              <w:t>2010</w:t>
                            </w:r>
                          </w:p>
                        </w:sdtContent>
                      </w:sdt>
                    </w:txbxContent>
                  </v:textbox>
                </v:rect>
                <v:rect id="_x0000_s1031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1" inset="28.8pt,14.4pt,14.4pt,14.4pt">
                    <w:txbxContent>
                      <w:p w:rsidR="008105BF" w:rsidRDefault="008105BF">
                        <w:pPr>
                          <w:pStyle w:val="Geenafstand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105BF" w:rsidRDefault="008105BF">
                        <w:pPr>
                          <w:pStyle w:val="Geenafstand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105BF" w:rsidRDefault="008105BF">
                        <w:pPr>
                          <w:pStyle w:val="Geenafstand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105BF" w:rsidRDefault="008105BF">
                        <w:pPr>
                          <w:pStyle w:val="Geenafstand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105BF" w:rsidRDefault="008105BF">
                        <w:pPr>
                          <w:pStyle w:val="Geenafstand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105BF" w:rsidRPr="000154D7" w:rsidRDefault="008105BF" w:rsidP="000154D7">
                        <w:pPr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0154D7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Gianni Van Hoecke</w:t>
                        </w:r>
                        <w:r w:rsidRPr="000154D7">
                          <w:rPr>
                            <w:color w:val="FFFFFF" w:themeColor="background1"/>
                            <w:sz w:val="24"/>
                            <w:szCs w:val="24"/>
                          </w:rPr>
                          <w:br/>
                          <w:t>Maarten Meuris</w:t>
                        </w:r>
                        <w:r w:rsidRPr="000154D7">
                          <w:rPr>
                            <w:color w:val="FFFFFF" w:themeColor="background1"/>
                            <w:sz w:val="24"/>
                            <w:szCs w:val="24"/>
                          </w:rPr>
                          <w:br/>
                          <w:t>Patrick Lauwaerts</w:t>
                        </w:r>
                      </w:p>
                      <w:p w:rsidR="008105BF" w:rsidRDefault="008105BF">
                        <w:pPr>
                          <w:pStyle w:val="Geenafstand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105BF" w:rsidRDefault="008105BF">
                        <w:pPr>
                          <w:pStyle w:val="Geenafstand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105BF" w:rsidRDefault="008105BF">
                        <w:pPr>
                          <w:pStyle w:val="Geenafstand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105BF" w:rsidRDefault="008105BF">
                        <w:pPr>
                          <w:pStyle w:val="Geenafstand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105BF" w:rsidRDefault="008105BF">
                        <w:pPr>
                          <w:pStyle w:val="Geenafstand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</w:p>
        <w:p w:rsidR="002A1CBA" w:rsidRDefault="0046790B" w:rsidP="002A1CBA">
          <w:pPr>
            <w:pStyle w:val="Kop1"/>
            <w:numPr>
              <w:ilvl w:val="0"/>
              <w:numId w:val="0"/>
            </w:numPr>
            <w:ind w:left="431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left:0;text-align:left;margin-left:307.6pt;margin-top:655.5pt;width:207.4pt;height:62.4pt;z-index:251665408;mso-width-relative:margin;mso-height-relative:margin" filled="f" stroked="f">
                <v:textbox style="mso-next-textbox:#_x0000_s1034">
                  <w:txbxContent>
                    <w:p w:rsidR="008105BF" w:rsidRPr="00387848" w:rsidRDefault="00EE6E2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szCs w:val="28"/>
                        </w:rPr>
                        <w:t>University College</w:t>
                      </w:r>
                      <w:r w:rsidR="008105BF" w:rsidRPr="00967D31">
                        <w:rPr>
                          <w:color w:val="FFFFFF" w:themeColor="background1"/>
                          <w:szCs w:val="28"/>
                        </w:rPr>
                        <w:t xml:space="preserve"> G</w:t>
                      </w:r>
                      <w:r>
                        <w:rPr>
                          <w:color w:val="FFFFFF" w:themeColor="background1"/>
                          <w:szCs w:val="28"/>
                        </w:rPr>
                        <w:t>h</w:t>
                      </w:r>
                      <w:r w:rsidR="008105BF" w:rsidRPr="00967D31">
                        <w:rPr>
                          <w:color w:val="FFFFFF" w:themeColor="background1"/>
                          <w:szCs w:val="28"/>
                        </w:rPr>
                        <w:t>ent</w:t>
                      </w:r>
                      <w:r w:rsidR="008105BF">
                        <w:rPr>
                          <w:color w:val="FFFFFF" w:themeColor="background1"/>
                        </w:rPr>
                        <w:br/>
                      </w:r>
                      <w:r w:rsidR="0046790B">
                        <w:rPr>
                          <w:color w:val="FFFFFF" w:themeColor="background1"/>
                        </w:rPr>
                        <w:t xml:space="preserve">Faculty of Applied Business </w:t>
                      </w:r>
                      <w:r w:rsidR="008105BF" w:rsidRPr="00387848">
                        <w:rPr>
                          <w:color w:val="FFFFFF" w:themeColor="background1"/>
                        </w:rPr>
                        <w:t>Mercator</w:t>
                      </w:r>
                    </w:p>
                  </w:txbxContent>
                </v:textbox>
              </v:shape>
            </w:pict>
          </w:r>
          <w:r w:rsidR="001742B1">
            <w:rPr>
              <w:noProof/>
              <w:sz w:val="24"/>
              <w:szCs w:val="24"/>
              <w:lang w:eastAsia="nl-NL"/>
            </w:rPr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page">
                  <wp:posOffset>2667000</wp:posOffset>
                </wp:positionH>
                <wp:positionV relativeFrom="page">
                  <wp:posOffset>3314700</wp:posOffset>
                </wp:positionV>
                <wp:extent cx="3705225" cy="3705225"/>
                <wp:effectExtent l="19050" t="0" r="0" b="0"/>
                <wp:wrapNone/>
                <wp:docPr id="2" name="Picture 1" descr="mo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5225" cy="370522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3F12C1" w:rsidRPr="003F12C1">
            <w:rPr>
              <w:noProof/>
              <w:sz w:val="22"/>
              <w:szCs w:val="22"/>
            </w:rPr>
            <w:pict>
              <v:rect id="_x0000_s1032" style="position:absolute;left:0;text-align:left;margin-left:.5pt;margin-top:236.55pt;width:534.7pt;height:50.4pt;z-index:251662336;mso-width-percent:900;mso-height-percent:73;mso-position-horizontal-relative:page;mso-position-vertical-relative:page;mso-width-percent:900;mso-height-percent:73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p w:rsidR="008105BF" w:rsidRDefault="002A1CBA">
                      <w:pPr>
                        <w:pStyle w:val="Geenafstand"/>
                        <w:jc w:val="right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64"/>
                            <w:szCs w:val="64"/>
                          </w:rPr>
                          <w:alias w:val="Titel"/>
                          <w:id w:val="4379026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del w:id="0" w:author="Admin" w:date="2010-08-19T11:33:00Z">
                            <w:r w:rsidDel="002A1CBA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64"/>
                                <w:szCs w:val="64"/>
                                <w:lang w:val="nl-BE"/>
                              </w:rPr>
                              <w:delText>Handleiding LMS Desktop Assistant</w:delText>
                            </w:r>
                          </w:del>
                          <w:ins w:id="1" w:author="Admin" w:date="2010-08-19T11:33:00Z"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64"/>
                                <w:szCs w:val="64"/>
                                <w:lang w:val="nl-BE"/>
                              </w:rPr>
                              <w:t>Manual LMS Desktop Assistant</w:t>
                            </w:r>
                          </w:ins>
                        </w:sdtContent>
                      </w:sdt>
                      <w:r w:rsidR="00254942"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64"/>
                          <w:szCs w:val="64"/>
                        </w:rPr>
                        <w:t xml:space="preserve"> v1.0</w:t>
                      </w:r>
                      <w:r w:rsidR="001F1F9F"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64"/>
                          <w:szCs w:val="64"/>
                        </w:rPr>
                        <w:t>8</w:t>
                      </w:r>
                    </w:p>
                  </w:txbxContent>
                </v:textbox>
                <w10:wrap anchorx="page" anchory="page"/>
              </v:rect>
            </w:pict>
          </w:r>
          <w:r w:rsidR="00F37C74">
            <w:rPr>
              <w:sz w:val="24"/>
              <w:szCs w:val="24"/>
            </w:rPr>
            <w:br w:type="page"/>
          </w:r>
        </w:p>
        <w:p w:rsidR="00F37C74" w:rsidRPr="002A1CBA" w:rsidRDefault="002A1CBA" w:rsidP="002A1CBA">
          <w:pPr>
            <w:rPr>
              <w:lang w:val="en-US"/>
            </w:rPr>
          </w:pPr>
          <w:r>
            <w:rPr>
              <w:lang w:val="en-US"/>
            </w:rPr>
            <w:lastRenderedPageBreak/>
            <w:t>The English version is not yet available. The manual is currently only available in Dutch.</w:t>
          </w:r>
        </w:p>
      </w:sdtContent>
    </w:sdt>
    <w:sectPr w:rsidR="00F37C74" w:rsidRPr="002A1CBA" w:rsidSect="00F37C74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4E58" w:rsidRDefault="004C4E58" w:rsidP="00473E50">
      <w:pPr>
        <w:spacing w:after="0" w:line="240" w:lineRule="auto"/>
      </w:pPr>
      <w:r>
        <w:separator/>
      </w:r>
    </w:p>
  </w:endnote>
  <w:endnote w:type="continuationSeparator" w:id="0">
    <w:p w:rsidR="004C4E58" w:rsidRDefault="004C4E58" w:rsidP="00473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  <w:iCs/>
        <w:color w:val="8C8C8C" w:themeColor="background1" w:themeShade="8C"/>
      </w:rPr>
      <w:alias w:val="Bedrijf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8105BF" w:rsidRDefault="00241481">
        <w:pPr>
          <w:pStyle w:val="Voettekst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  <w:lang w:val="nl-BE"/>
          </w:rPr>
          <w:t xml:space="preserve">University College </w:t>
        </w:r>
        <w:r w:rsidR="008105BF">
          <w:rPr>
            <w:i/>
            <w:iCs/>
            <w:color w:val="8C8C8C" w:themeColor="background1" w:themeShade="8C"/>
            <w:lang w:val="nl-BE"/>
          </w:rPr>
          <w:t>G</w:t>
        </w:r>
        <w:r>
          <w:rPr>
            <w:i/>
            <w:iCs/>
            <w:color w:val="8C8C8C" w:themeColor="background1" w:themeShade="8C"/>
            <w:lang w:val="nl-BE"/>
          </w:rPr>
          <w:t>h</w:t>
        </w:r>
        <w:r w:rsidR="008105BF">
          <w:rPr>
            <w:i/>
            <w:iCs/>
            <w:color w:val="8C8C8C" w:themeColor="background1" w:themeShade="8C"/>
            <w:lang w:val="nl-BE"/>
          </w:rPr>
          <w:t xml:space="preserve">ent </w:t>
        </w:r>
        <w:r>
          <w:rPr>
            <w:i/>
            <w:iCs/>
            <w:color w:val="8C8C8C" w:themeColor="background1" w:themeShade="8C"/>
            <w:lang w:val="nl-BE"/>
          </w:rPr>
          <w:t>–</w:t>
        </w:r>
        <w:r w:rsidR="008105BF">
          <w:rPr>
            <w:i/>
            <w:iCs/>
            <w:color w:val="8C8C8C" w:themeColor="background1" w:themeShade="8C"/>
            <w:lang w:val="nl-BE"/>
          </w:rPr>
          <w:t xml:space="preserve"> </w:t>
        </w:r>
        <w:r>
          <w:rPr>
            <w:i/>
            <w:iCs/>
            <w:color w:val="8C8C8C" w:themeColor="background1" w:themeShade="8C"/>
            <w:lang w:val="nl-BE"/>
          </w:rPr>
          <w:t>Faculty of Applied Business</w:t>
        </w:r>
        <w:r w:rsidR="008105BF">
          <w:rPr>
            <w:i/>
            <w:iCs/>
            <w:color w:val="8C8C8C" w:themeColor="background1" w:themeShade="8C"/>
            <w:lang w:val="nl-BE"/>
          </w:rPr>
          <w:t xml:space="preserve"> Mercator</w:t>
        </w:r>
      </w:p>
    </w:sdtContent>
  </w:sdt>
  <w:p w:rsidR="008105BF" w:rsidRDefault="008105BF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4E58" w:rsidRDefault="004C4E58" w:rsidP="00473E50">
      <w:pPr>
        <w:spacing w:after="0" w:line="240" w:lineRule="auto"/>
      </w:pPr>
      <w:r>
        <w:separator/>
      </w:r>
    </w:p>
  </w:footnote>
  <w:footnote w:type="continuationSeparator" w:id="0">
    <w:p w:rsidR="004C4E58" w:rsidRDefault="004C4E58" w:rsidP="00473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5BF" w:rsidRDefault="003F12C1">
    <w:pPr>
      <w:pStyle w:val="Koptekst"/>
    </w:pPr>
    <w:r>
      <w:rPr>
        <w:noProof/>
        <w:lang w:eastAsia="zh-TW"/>
      </w:rPr>
      <w:pict>
        <v:group id="_x0000_s5121" style="position:absolute;margin-left:0;margin-top:0;width:580.4pt;height:41.75pt;z-index:251660288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5122" style="position:absolute;left:377;top:360;width:9346;height:720;mso-position-horizontal-relative:page;mso-position-vertical:center;mso-position-vertical-relative:top-margin-area;v-text-anchor:middle" fillcolor="#e36c0a [2409]" stroked="f" strokecolor="white [3212]" strokeweight="1.5pt">
            <v:textbox style="mso-next-textbox:#_x0000_s5122">
              <w:txbxContent>
                <w:sdt>
                  <w:sdtPr>
                    <w:rPr>
                      <w:color w:val="FFFFFF" w:themeColor="background1"/>
                      <w:szCs w:val="28"/>
                    </w:rPr>
                    <w:alias w:val="Titel"/>
                    <w:id w:val="538682326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8105BF" w:rsidRDefault="005C24E2">
                      <w:pPr>
                        <w:pStyle w:val="Koptekst"/>
                        <w:rPr>
                          <w:color w:val="FFFFFF" w:themeColor="background1"/>
                          <w:szCs w:val="28"/>
                        </w:rPr>
                      </w:pPr>
                      <w:del w:id="2" w:author="Admin" w:date="2010-08-19T11:33:00Z">
                        <w:r w:rsidDel="002A1CBA">
                          <w:rPr>
                            <w:color w:val="FFFFFF" w:themeColor="background1"/>
                            <w:szCs w:val="28"/>
                            <w:lang w:val="nl-BE"/>
                          </w:rPr>
                          <w:delText>Handleiding LMS Desktop Assistant</w:delText>
                        </w:r>
                      </w:del>
                      <w:ins w:id="3" w:author="Admin" w:date="2010-08-19T11:33:00Z">
                        <w:r w:rsidR="002A1CBA">
                          <w:rPr>
                            <w:color w:val="FFFFFF" w:themeColor="background1"/>
                            <w:szCs w:val="28"/>
                            <w:lang w:val="nl-BE"/>
                          </w:rPr>
                          <w:t>Manual LMS Desktop Assistant</w:t>
                        </w:r>
                      </w:ins>
                    </w:p>
                  </w:sdtContent>
                </w:sdt>
              </w:txbxContent>
            </v:textbox>
          </v:rect>
          <v:rect id="_x0000_s5123" style="position:absolute;left:9763;top:360;width:2102;height:720;mso-position-horizontal-relative:page;mso-position-vertical:center;mso-position-vertical-relative:top-margin-area;v-text-anchor:middle" fillcolor="#9bbb59 [3206]" stroked="f" strokecolor="white [3212]" strokeweight="2pt">
            <v:fill color2="#943634 [2405]"/>
            <v:textbox style="mso-next-textbox:#_x0000_s5123">
              <w:txbxContent>
                <w:p w:rsidR="008105BF" w:rsidRPr="00B7485B" w:rsidRDefault="00F32A82" w:rsidP="00F32A82">
                  <w:pPr>
                    <w:pStyle w:val="Koptekst"/>
                    <w:jc w:val="center"/>
                    <w:rPr>
                      <w:color w:val="FFFFFF" w:themeColor="background1"/>
                      <w:sz w:val="30"/>
                      <w:szCs w:val="30"/>
                    </w:rPr>
                  </w:pPr>
                  <w:r>
                    <w:rPr>
                      <w:color w:val="FFFFFF" w:themeColor="background1"/>
                      <w:sz w:val="30"/>
                      <w:szCs w:val="30"/>
                    </w:rPr>
                    <w:t xml:space="preserve">pag </w:t>
                  </w:r>
                  <w:r w:rsidR="003F12C1" w:rsidRPr="00B7485B">
                    <w:rPr>
                      <w:color w:val="FFFFFF" w:themeColor="background1"/>
                      <w:sz w:val="30"/>
                      <w:szCs w:val="30"/>
                    </w:rPr>
                    <w:fldChar w:fldCharType="begin"/>
                  </w:r>
                  <w:r w:rsidR="008105BF" w:rsidRPr="00B7485B">
                    <w:rPr>
                      <w:color w:val="FFFFFF" w:themeColor="background1"/>
                      <w:sz w:val="30"/>
                      <w:szCs w:val="30"/>
                    </w:rPr>
                    <w:instrText xml:space="preserve"> PAGE   \* MERGEFORMAT </w:instrText>
                  </w:r>
                  <w:r w:rsidR="003F12C1" w:rsidRPr="00B7485B">
                    <w:rPr>
                      <w:color w:val="FFFFFF" w:themeColor="background1"/>
                      <w:sz w:val="30"/>
                      <w:szCs w:val="30"/>
                    </w:rPr>
                    <w:fldChar w:fldCharType="separate"/>
                  </w:r>
                  <w:r w:rsidR="00241481">
                    <w:rPr>
                      <w:noProof/>
                      <w:color w:val="FFFFFF" w:themeColor="background1"/>
                      <w:sz w:val="30"/>
                      <w:szCs w:val="30"/>
                    </w:rPr>
                    <w:t>2</w:t>
                  </w:r>
                  <w:r w:rsidR="003F12C1" w:rsidRPr="00B7485B">
                    <w:rPr>
                      <w:color w:val="FFFFFF" w:themeColor="background1"/>
                      <w:sz w:val="30"/>
                      <w:szCs w:val="30"/>
                    </w:rPr>
                    <w:fldChar w:fldCharType="end"/>
                  </w:r>
                </w:p>
              </w:txbxContent>
            </v:textbox>
          </v:rect>
          <v:rect id="_x0000_s5124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C606C"/>
    <w:multiLevelType w:val="multilevel"/>
    <w:tmpl w:val="90B039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">
    <w:nsid w:val="2A3B57AA"/>
    <w:multiLevelType w:val="multilevel"/>
    <w:tmpl w:val="7E6EE05A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2">
    <w:nsid w:val="2F9063A5"/>
    <w:multiLevelType w:val="hybridMultilevel"/>
    <w:tmpl w:val="F870A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1149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BED7D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8F74BEC"/>
    <w:multiLevelType w:val="hybridMultilevel"/>
    <w:tmpl w:val="D804D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B70FA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0CE7DF0"/>
    <w:multiLevelType w:val="hybridMultilevel"/>
    <w:tmpl w:val="69E0471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A6114E"/>
    <w:multiLevelType w:val="hybridMultilevel"/>
    <w:tmpl w:val="1E9EF04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F05996"/>
    <w:multiLevelType w:val="hybridMultilevel"/>
    <w:tmpl w:val="333A7E9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003C02"/>
    <w:multiLevelType w:val="hybridMultilevel"/>
    <w:tmpl w:val="D7709D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9"/>
  </w:num>
  <w:num w:numId="8">
    <w:abstractNumId w:val="8"/>
  </w:num>
  <w:num w:numId="9">
    <w:abstractNumId w:val="10"/>
  </w:num>
  <w:num w:numId="10">
    <w:abstractNumId w:val="2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9458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D94388"/>
    <w:rsid w:val="000039E7"/>
    <w:rsid w:val="00010CC9"/>
    <w:rsid w:val="000154D7"/>
    <w:rsid w:val="00016C47"/>
    <w:rsid w:val="000205E8"/>
    <w:rsid w:val="000318FF"/>
    <w:rsid w:val="00033F2F"/>
    <w:rsid w:val="000465D5"/>
    <w:rsid w:val="00046B1A"/>
    <w:rsid w:val="000531F4"/>
    <w:rsid w:val="00061FC2"/>
    <w:rsid w:val="00071D0B"/>
    <w:rsid w:val="00076E7D"/>
    <w:rsid w:val="00080B5F"/>
    <w:rsid w:val="00080CCC"/>
    <w:rsid w:val="0008367B"/>
    <w:rsid w:val="00085145"/>
    <w:rsid w:val="00085E7F"/>
    <w:rsid w:val="0009154C"/>
    <w:rsid w:val="00094908"/>
    <w:rsid w:val="000A179A"/>
    <w:rsid w:val="000A62B2"/>
    <w:rsid w:val="000B1343"/>
    <w:rsid w:val="000C6069"/>
    <w:rsid w:val="000C7BC5"/>
    <w:rsid w:val="000D66C3"/>
    <w:rsid w:val="000E023A"/>
    <w:rsid w:val="000F27A4"/>
    <w:rsid w:val="0010572D"/>
    <w:rsid w:val="00105EA3"/>
    <w:rsid w:val="00120638"/>
    <w:rsid w:val="0012126E"/>
    <w:rsid w:val="00124EDF"/>
    <w:rsid w:val="00127C56"/>
    <w:rsid w:val="00131ED9"/>
    <w:rsid w:val="00135520"/>
    <w:rsid w:val="00140979"/>
    <w:rsid w:val="0014246D"/>
    <w:rsid w:val="00156D56"/>
    <w:rsid w:val="001605D2"/>
    <w:rsid w:val="0016138C"/>
    <w:rsid w:val="0016223B"/>
    <w:rsid w:val="00165937"/>
    <w:rsid w:val="001742B1"/>
    <w:rsid w:val="0018348D"/>
    <w:rsid w:val="00192B7B"/>
    <w:rsid w:val="001960E9"/>
    <w:rsid w:val="001A0433"/>
    <w:rsid w:val="001A592B"/>
    <w:rsid w:val="001A6515"/>
    <w:rsid w:val="001B4956"/>
    <w:rsid w:val="001B4D8C"/>
    <w:rsid w:val="001C5A29"/>
    <w:rsid w:val="001C6745"/>
    <w:rsid w:val="001D50F4"/>
    <w:rsid w:val="001D7960"/>
    <w:rsid w:val="001F1F9F"/>
    <w:rsid w:val="001F2747"/>
    <w:rsid w:val="002015DA"/>
    <w:rsid w:val="00224836"/>
    <w:rsid w:val="0023421B"/>
    <w:rsid w:val="0023513C"/>
    <w:rsid w:val="00241481"/>
    <w:rsid w:val="00254942"/>
    <w:rsid w:val="00255BD5"/>
    <w:rsid w:val="00261C95"/>
    <w:rsid w:val="00266313"/>
    <w:rsid w:val="002700EF"/>
    <w:rsid w:val="00281CD6"/>
    <w:rsid w:val="002828A4"/>
    <w:rsid w:val="00290CEB"/>
    <w:rsid w:val="00294EFD"/>
    <w:rsid w:val="002956ED"/>
    <w:rsid w:val="002A16DD"/>
    <w:rsid w:val="002A1CBA"/>
    <w:rsid w:val="002B079F"/>
    <w:rsid w:val="002B38C6"/>
    <w:rsid w:val="002C2F49"/>
    <w:rsid w:val="002C7E2C"/>
    <w:rsid w:val="002D10C8"/>
    <w:rsid w:val="002D2AF5"/>
    <w:rsid w:val="002D422B"/>
    <w:rsid w:val="002D6311"/>
    <w:rsid w:val="002E4C65"/>
    <w:rsid w:val="002F016D"/>
    <w:rsid w:val="002F3AD8"/>
    <w:rsid w:val="002F5E22"/>
    <w:rsid w:val="0030579E"/>
    <w:rsid w:val="00310A86"/>
    <w:rsid w:val="00312147"/>
    <w:rsid w:val="003210CE"/>
    <w:rsid w:val="00323A6A"/>
    <w:rsid w:val="0032524B"/>
    <w:rsid w:val="00325729"/>
    <w:rsid w:val="00326E32"/>
    <w:rsid w:val="0032754A"/>
    <w:rsid w:val="00334021"/>
    <w:rsid w:val="00336FA9"/>
    <w:rsid w:val="00353022"/>
    <w:rsid w:val="00367564"/>
    <w:rsid w:val="00367D4B"/>
    <w:rsid w:val="003710B1"/>
    <w:rsid w:val="003711A8"/>
    <w:rsid w:val="00381431"/>
    <w:rsid w:val="00387848"/>
    <w:rsid w:val="003901FD"/>
    <w:rsid w:val="00393002"/>
    <w:rsid w:val="00397387"/>
    <w:rsid w:val="00397BE4"/>
    <w:rsid w:val="003A16FE"/>
    <w:rsid w:val="003B0426"/>
    <w:rsid w:val="003B548D"/>
    <w:rsid w:val="003C13A2"/>
    <w:rsid w:val="003C48A9"/>
    <w:rsid w:val="003D07A2"/>
    <w:rsid w:val="003D5CDA"/>
    <w:rsid w:val="003D6DE4"/>
    <w:rsid w:val="003E5C09"/>
    <w:rsid w:val="003E6FA3"/>
    <w:rsid w:val="003F0234"/>
    <w:rsid w:val="003F12C1"/>
    <w:rsid w:val="003F2838"/>
    <w:rsid w:val="003F349E"/>
    <w:rsid w:val="003F7BFD"/>
    <w:rsid w:val="004136B5"/>
    <w:rsid w:val="00423C72"/>
    <w:rsid w:val="004308CF"/>
    <w:rsid w:val="004359D2"/>
    <w:rsid w:val="004416A3"/>
    <w:rsid w:val="004451F5"/>
    <w:rsid w:val="004521E0"/>
    <w:rsid w:val="00461CAC"/>
    <w:rsid w:val="004624F2"/>
    <w:rsid w:val="00464305"/>
    <w:rsid w:val="0046790B"/>
    <w:rsid w:val="00470B2E"/>
    <w:rsid w:val="00473E50"/>
    <w:rsid w:val="00485398"/>
    <w:rsid w:val="00491BE2"/>
    <w:rsid w:val="004A3ACF"/>
    <w:rsid w:val="004C1533"/>
    <w:rsid w:val="004C4E58"/>
    <w:rsid w:val="004C6FA2"/>
    <w:rsid w:val="004E1531"/>
    <w:rsid w:val="004E174B"/>
    <w:rsid w:val="004E42A6"/>
    <w:rsid w:val="004F0F3D"/>
    <w:rsid w:val="004F225F"/>
    <w:rsid w:val="004F331C"/>
    <w:rsid w:val="004F59ED"/>
    <w:rsid w:val="005020F5"/>
    <w:rsid w:val="00505FBB"/>
    <w:rsid w:val="00506C27"/>
    <w:rsid w:val="00531DDC"/>
    <w:rsid w:val="00531DEE"/>
    <w:rsid w:val="005339D8"/>
    <w:rsid w:val="005340ED"/>
    <w:rsid w:val="005458E6"/>
    <w:rsid w:val="00550621"/>
    <w:rsid w:val="00561EDF"/>
    <w:rsid w:val="005670DA"/>
    <w:rsid w:val="0056758D"/>
    <w:rsid w:val="00584C17"/>
    <w:rsid w:val="00590102"/>
    <w:rsid w:val="00592ED3"/>
    <w:rsid w:val="005978F2"/>
    <w:rsid w:val="005A0543"/>
    <w:rsid w:val="005A6277"/>
    <w:rsid w:val="005C076D"/>
    <w:rsid w:val="005C24E2"/>
    <w:rsid w:val="005C2B53"/>
    <w:rsid w:val="005C5C24"/>
    <w:rsid w:val="005E0D75"/>
    <w:rsid w:val="005E7A24"/>
    <w:rsid w:val="0060703C"/>
    <w:rsid w:val="00607E96"/>
    <w:rsid w:val="00612301"/>
    <w:rsid w:val="006143E4"/>
    <w:rsid w:val="00617DA0"/>
    <w:rsid w:val="0062149A"/>
    <w:rsid w:val="006243F3"/>
    <w:rsid w:val="0063044C"/>
    <w:rsid w:val="00634A56"/>
    <w:rsid w:val="00637055"/>
    <w:rsid w:val="00637203"/>
    <w:rsid w:val="006402AD"/>
    <w:rsid w:val="00647D24"/>
    <w:rsid w:val="00651418"/>
    <w:rsid w:val="0065204B"/>
    <w:rsid w:val="00657753"/>
    <w:rsid w:val="006746C2"/>
    <w:rsid w:val="00684003"/>
    <w:rsid w:val="0069259E"/>
    <w:rsid w:val="006A3EED"/>
    <w:rsid w:val="006A4BF5"/>
    <w:rsid w:val="006C1F92"/>
    <w:rsid w:val="006D2176"/>
    <w:rsid w:val="006D54A7"/>
    <w:rsid w:val="006D6CFA"/>
    <w:rsid w:val="006E7378"/>
    <w:rsid w:val="006F2C21"/>
    <w:rsid w:val="00701ADB"/>
    <w:rsid w:val="00705B84"/>
    <w:rsid w:val="00707935"/>
    <w:rsid w:val="00714FD4"/>
    <w:rsid w:val="007168A0"/>
    <w:rsid w:val="0072036C"/>
    <w:rsid w:val="00723B15"/>
    <w:rsid w:val="00725866"/>
    <w:rsid w:val="007274F7"/>
    <w:rsid w:val="00733B21"/>
    <w:rsid w:val="0073686C"/>
    <w:rsid w:val="00737A3B"/>
    <w:rsid w:val="007415FD"/>
    <w:rsid w:val="00743655"/>
    <w:rsid w:val="00747D00"/>
    <w:rsid w:val="00754789"/>
    <w:rsid w:val="007843A1"/>
    <w:rsid w:val="007A4617"/>
    <w:rsid w:val="007A62F6"/>
    <w:rsid w:val="007C2C6C"/>
    <w:rsid w:val="007D1ACC"/>
    <w:rsid w:val="007D3786"/>
    <w:rsid w:val="007E755C"/>
    <w:rsid w:val="007F1EEE"/>
    <w:rsid w:val="007F47DA"/>
    <w:rsid w:val="00801228"/>
    <w:rsid w:val="0080205D"/>
    <w:rsid w:val="008105BF"/>
    <w:rsid w:val="00813396"/>
    <w:rsid w:val="0082402F"/>
    <w:rsid w:val="00827C6A"/>
    <w:rsid w:val="00843B64"/>
    <w:rsid w:val="0084628C"/>
    <w:rsid w:val="00853AC7"/>
    <w:rsid w:val="00854173"/>
    <w:rsid w:val="008551B5"/>
    <w:rsid w:val="0085796F"/>
    <w:rsid w:val="0086713E"/>
    <w:rsid w:val="00882A03"/>
    <w:rsid w:val="00887791"/>
    <w:rsid w:val="008915A1"/>
    <w:rsid w:val="008951F3"/>
    <w:rsid w:val="008A3319"/>
    <w:rsid w:val="008A4428"/>
    <w:rsid w:val="008B08A0"/>
    <w:rsid w:val="008B6917"/>
    <w:rsid w:val="008C031B"/>
    <w:rsid w:val="008C0A04"/>
    <w:rsid w:val="008D0B56"/>
    <w:rsid w:val="008D429E"/>
    <w:rsid w:val="008D43E2"/>
    <w:rsid w:val="008D7464"/>
    <w:rsid w:val="008E176C"/>
    <w:rsid w:val="008E6FE6"/>
    <w:rsid w:val="008E71EE"/>
    <w:rsid w:val="00900627"/>
    <w:rsid w:val="00916A35"/>
    <w:rsid w:val="00927205"/>
    <w:rsid w:val="00941BDA"/>
    <w:rsid w:val="00961BE9"/>
    <w:rsid w:val="009641DE"/>
    <w:rsid w:val="00964F1D"/>
    <w:rsid w:val="00967D31"/>
    <w:rsid w:val="0097191C"/>
    <w:rsid w:val="00973A51"/>
    <w:rsid w:val="00984138"/>
    <w:rsid w:val="00985603"/>
    <w:rsid w:val="009904EE"/>
    <w:rsid w:val="009913D3"/>
    <w:rsid w:val="009967B4"/>
    <w:rsid w:val="009A070B"/>
    <w:rsid w:val="009A7928"/>
    <w:rsid w:val="009C4312"/>
    <w:rsid w:val="009E01D7"/>
    <w:rsid w:val="009E12C0"/>
    <w:rsid w:val="009E18D4"/>
    <w:rsid w:val="009E7DA6"/>
    <w:rsid w:val="00A05E89"/>
    <w:rsid w:val="00A22330"/>
    <w:rsid w:val="00A228F9"/>
    <w:rsid w:val="00A27998"/>
    <w:rsid w:val="00A32B01"/>
    <w:rsid w:val="00A54DA2"/>
    <w:rsid w:val="00A610DA"/>
    <w:rsid w:val="00A617B2"/>
    <w:rsid w:val="00A741A3"/>
    <w:rsid w:val="00A747E2"/>
    <w:rsid w:val="00A75BBA"/>
    <w:rsid w:val="00A83F82"/>
    <w:rsid w:val="00A84749"/>
    <w:rsid w:val="00AB5391"/>
    <w:rsid w:val="00AB55C9"/>
    <w:rsid w:val="00AC4E4B"/>
    <w:rsid w:val="00AC65C9"/>
    <w:rsid w:val="00AD130C"/>
    <w:rsid w:val="00AF24EF"/>
    <w:rsid w:val="00AF3AE7"/>
    <w:rsid w:val="00B00BD1"/>
    <w:rsid w:val="00B05D65"/>
    <w:rsid w:val="00B15395"/>
    <w:rsid w:val="00B225C4"/>
    <w:rsid w:val="00B2261F"/>
    <w:rsid w:val="00B371B3"/>
    <w:rsid w:val="00B40889"/>
    <w:rsid w:val="00B4214B"/>
    <w:rsid w:val="00B5369E"/>
    <w:rsid w:val="00B54F3D"/>
    <w:rsid w:val="00B55505"/>
    <w:rsid w:val="00B623A5"/>
    <w:rsid w:val="00B646A8"/>
    <w:rsid w:val="00B72338"/>
    <w:rsid w:val="00B7485B"/>
    <w:rsid w:val="00B86021"/>
    <w:rsid w:val="00BA5A22"/>
    <w:rsid w:val="00BA5A6A"/>
    <w:rsid w:val="00BC1160"/>
    <w:rsid w:val="00BC3BD3"/>
    <w:rsid w:val="00BC6719"/>
    <w:rsid w:val="00BD1D38"/>
    <w:rsid w:val="00BE2744"/>
    <w:rsid w:val="00BF5A40"/>
    <w:rsid w:val="00BF5F2C"/>
    <w:rsid w:val="00C02591"/>
    <w:rsid w:val="00C10CDA"/>
    <w:rsid w:val="00C216B8"/>
    <w:rsid w:val="00C25D1F"/>
    <w:rsid w:val="00C352D6"/>
    <w:rsid w:val="00C35600"/>
    <w:rsid w:val="00C4355F"/>
    <w:rsid w:val="00C4548A"/>
    <w:rsid w:val="00C738F2"/>
    <w:rsid w:val="00C77EB5"/>
    <w:rsid w:val="00C913DF"/>
    <w:rsid w:val="00C925CC"/>
    <w:rsid w:val="00C95ECB"/>
    <w:rsid w:val="00CB3F38"/>
    <w:rsid w:val="00CB4FBF"/>
    <w:rsid w:val="00CC14A0"/>
    <w:rsid w:val="00CC499A"/>
    <w:rsid w:val="00CC79BF"/>
    <w:rsid w:val="00CD5FA1"/>
    <w:rsid w:val="00CD6F8B"/>
    <w:rsid w:val="00CD7B09"/>
    <w:rsid w:val="00CD7EA5"/>
    <w:rsid w:val="00CF4A3B"/>
    <w:rsid w:val="00CF5F6F"/>
    <w:rsid w:val="00CF76D0"/>
    <w:rsid w:val="00D11D10"/>
    <w:rsid w:val="00D23B70"/>
    <w:rsid w:val="00D37CB7"/>
    <w:rsid w:val="00D401CC"/>
    <w:rsid w:val="00D40321"/>
    <w:rsid w:val="00D4247E"/>
    <w:rsid w:val="00D43668"/>
    <w:rsid w:val="00D5404C"/>
    <w:rsid w:val="00D63773"/>
    <w:rsid w:val="00D73A56"/>
    <w:rsid w:val="00D74D75"/>
    <w:rsid w:val="00D82F58"/>
    <w:rsid w:val="00D85DD5"/>
    <w:rsid w:val="00D94388"/>
    <w:rsid w:val="00D9543F"/>
    <w:rsid w:val="00DA14A6"/>
    <w:rsid w:val="00DB2885"/>
    <w:rsid w:val="00DB2ECB"/>
    <w:rsid w:val="00DB5463"/>
    <w:rsid w:val="00DB63AF"/>
    <w:rsid w:val="00DD0FA1"/>
    <w:rsid w:val="00DD512A"/>
    <w:rsid w:val="00DE4F4C"/>
    <w:rsid w:val="00E03403"/>
    <w:rsid w:val="00E10A52"/>
    <w:rsid w:val="00E20957"/>
    <w:rsid w:val="00E22F83"/>
    <w:rsid w:val="00E3140A"/>
    <w:rsid w:val="00E328A1"/>
    <w:rsid w:val="00E500A5"/>
    <w:rsid w:val="00E555CE"/>
    <w:rsid w:val="00E57460"/>
    <w:rsid w:val="00E62850"/>
    <w:rsid w:val="00E77972"/>
    <w:rsid w:val="00E91DD2"/>
    <w:rsid w:val="00E93CD8"/>
    <w:rsid w:val="00E96D16"/>
    <w:rsid w:val="00E97FE8"/>
    <w:rsid w:val="00EB7AFD"/>
    <w:rsid w:val="00ED1748"/>
    <w:rsid w:val="00EE0667"/>
    <w:rsid w:val="00EE1525"/>
    <w:rsid w:val="00EE55CF"/>
    <w:rsid w:val="00EE6E26"/>
    <w:rsid w:val="00EF03F4"/>
    <w:rsid w:val="00EF05FA"/>
    <w:rsid w:val="00EF6F74"/>
    <w:rsid w:val="00F1157D"/>
    <w:rsid w:val="00F1408C"/>
    <w:rsid w:val="00F17D63"/>
    <w:rsid w:val="00F20E28"/>
    <w:rsid w:val="00F32A82"/>
    <w:rsid w:val="00F377EB"/>
    <w:rsid w:val="00F37C74"/>
    <w:rsid w:val="00F441BA"/>
    <w:rsid w:val="00F447A0"/>
    <w:rsid w:val="00F44ACD"/>
    <w:rsid w:val="00F64464"/>
    <w:rsid w:val="00F663D1"/>
    <w:rsid w:val="00F670D2"/>
    <w:rsid w:val="00F802E7"/>
    <w:rsid w:val="00F91802"/>
    <w:rsid w:val="00FA758D"/>
    <w:rsid w:val="00FB1B42"/>
    <w:rsid w:val="00FB568B"/>
    <w:rsid w:val="00FB7F60"/>
    <w:rsid w:val="00FC12E9"/>
    <w:rsid w:val="00FC1C72"/>
    <w:rsid w:val="00FC6E0F"/>
    <w:rsid w:val="00FC785A"/>
    <w:rsid w:val="00FD3F00"/>
    <w:rsid w:val="00FE0DDF"/>
    <w:rsid w:val="00FE1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37055"/>
    <w:rPr>
      <w:sz w:val="28"/>
    </w:rPr>
  </w:style>
  <w:style w:type="paragraph" w:styleId="Kop1">
    <w:name w:val="heading 1"/>
    <w:basedOn w:val="Standaard"/>
    <w:next w:val="Standaard"/>
    <w:link w:val="Kop1Char"/>
    <w:uiPriority w:val="9"/>
    <w:qFormat/>
    <w:rsid w:val="00393002"/>
    <w:pPr>
      <w:keepNext/>
      <w:keepLines/>
      <w:numPr>
        <w:numId w:val="2"/>
      </w:numPr>
      <w:spacing w:before="48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val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72338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en-US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72338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val="en-US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7233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en-US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7233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lang w:val="en-US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7233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lang w:val="en-US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7233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lang w:val="en-US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7233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7233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F37C74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F37C74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37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37C74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B7485B"/>
    <w:pPr>
      <w:tabs>
        <w:tab w:val="center" w:pos="4536"/>
        <w:tab w:val="right" w:pos="9072"/>
      </w:tabs>
      <w:spacing w:after="0" w:line="240" w:lineRule="auto"/>
    </w:pPr>
    <w:rPr>
      <w:sz w:val="26"/>
    </w:rPr>
  </w:style>
  <w:style w:type="character" w:customStyle="1" w:styleId="KoptekstChar">
    <w:name w:val="Koptekst Char"/>
    <w:basedOn w:val="Standaardalinea-lettertype"/>
    <w:link w:val="Koptekst"/>
    <w:uiPriority w:val="99"/>
    <w:rsid w:val="00B7485B"/>
    <w:rPr>
      <w:sz w:val="26"/>
    </w:rPr>
  </w:style>
  <w:style w:type="paragraph" w:styleId="Voettekst">
    <w:name w:val="footer"/>
    <w:basedOn w:val="Standaard"/>
    <w:link w:val="VoettekstChar"/>
    <w:uiPriority w:val="99"/>
    <w:unhideWhenUsed/>
    <w:rsid w:val="00B7485B"/>
    <w:pPr>
      <w:tabs>
        <w:tab w:val="center" w:pos="4536"/>
        <w:tab w:val="right" w:pos="9072"/>
      </w:tabs>
      <w:spacing w:after="0" w:line="240" w:lineRule="auto"/>
    </w:pPr>
    <w:rPr>
      <w:sz w:val="2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7485B"/>
    <w:rPr>
      <w:sz w:val="26"/>
    </w:rPr>
  </w:style>
  <w:style w:type="character" w:customStyle="1" w:styleId="Kop1Char">
    <w:name w:val="Kop 1 Char"/>
    <w:basedOn w:val="Standaardalinea-lettertype"/>
    <w:link w:val="Kop1"/>
    <w:uiPriority w:val="9"/>
    <w:rsid w:val="00393002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B72338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en-US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72338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72338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72338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72338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72338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7233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723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B723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elChar">
    <w:name w:val="Titel Char"/>
    <w:basedOn w:val="Standaardalinea-lettertype"/>
    <w:link w:val="Titel"/>
    <w:uiPriority w:val="10"/>
    <w:rsid w:val="00B723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jstalinea">
    <w:name w:val="List Paragraph"/>
    <w:basedOn w:val="Standaard"/>
    <w:uiPriority w:val="34"/>
    <w:qFormat/>
    <w:rsid w:val="009A070B"/>
    <w:pPr>
      <w:spacing w:after="0"/>
      <w:ind w:left="720"/>
      <w:contextualSpacing/>
    </w:pPr>
    <w:rPr>
      <w:lang w:val="en-US"/>
    </w:rPr>
  </w:style>
  <w:style w:type="paragraph" w:customStyle="1" w:styleId="Procedure">
    <w:name w:val="Procedure"/>
    <w:basedOn w:val="Standaard"/>
    <w:qFormat/>
    <w:rsid w:val="00B72338"/>
    <w:rPr>
      <w:b/>
      <w:szCs w:val="28"/>
      <w:lang w:val="nl-BE"/>
    </w:rPr>
  </w:style>
  <w:style w:type="character" w:customStyle="1" w:styleId="Knop">
    <w:name w:val="Knop"/>
    <w:basedOn w:val="Standaardalinea-lettertype"/>
    <w:uiPriority w:val="1"/>
    <w:qFormat/>
    <w:rsid w:val="00B72338"/>
    <w:rPr>
      <w:b/>
      <w:lang w:val="nl-B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402AD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6402AD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6402AD"/>
    <w:rPr>
      <w:vertAlign w:val="superscript"/>
    </w:rPr>
  </w:style>
  <w:style w:type="character" w:customStyle="1" w:styleId="Objectnaam">
    <w:name w:val="Objectnaam"/>
    <w:basedOn w:val="Standaardalinea-lettertype"/>
    <w:uiPriority w:val="1"/>
    <w:qFormat/>
    <w:rsid w:val="0080205D"/>
    <w:rPr>
      <w:b/>
      <w:lang w:val="nl-BE"/>
    </w:rPr>
  </w:style>
  <w:style w:type="table" w:styleId="Tabelraster">
    <w:name w:val="Table Grid"/>
    <w:basedOn w:val="Standaardtabel"/>
    <w:uiPriority w:val="59"/>
    <w:rsid w:val="003A16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637055"/>
    <w:pPr>
      <w:numPr>
        <w:numId w:val="0"/>
      </w:numPr>
      <w:outlineLvl w:val="9"/>
    </w:pPr>
    <w:rPr>
      <w:sz w:val="28"/>
      <w:lang w:val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7415FD"/>
    <w:pPr>
      <w:tabs>
        <w:tab w:val="left" w:pos="567"/>
        <w:tab w:val="right" w:leader="dot" w:pos="9062"/>
      </w:tabs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37055"/>
    <w:pPr>
      <w:spacing w:after="100"/>
      <w:ind w:left="280"/>
    </w:pPr>
  </w:style>
  <w:style w:type="character" w:styleId="Hyperlink">
    <w:name w:val="Hyperlink"/>
    <w:basedOn w:val="Standaardalinea-lettertype"/>
    <w:uiPriority w:val="99"/>
    <w:unhideWhenUsed/>
    <w:rsid w:val="00637055"/>
    <w:rPr>
      <w:color w:val="0000FF" w:themeColor="hyperlink"/>
      <w:u w:val="single"/>
    </w:rPr>
  </w:style>
  <w:style w:type="character" w:styleId="Nadruk">
    <w:name w:val="Emphasis"/>
    <w:basedOn w:val="Standaardalinea-lettertype"/>
    <w:uiPriority w:val="20"/>
    <w:qFormat/>
    <w:rsid w:val="0030579E"/>
    <w:rPr>
      <w:b/>
      <w:bCs/>
      <w:i w:val="0"/>
      <w:iCs w:val="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C35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C352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541797-2916-4EEC-B04F-55BF2FCB4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15</Words>
  <Characters>85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Handleiding LMS Desktop Assistant</vt:lpstr>
      <vt:lpstr>Handleiding LMS Desktop Assistant</vt:lpstr>
    </vt:vector>
  </TitlesOfParts>
  <Company>University College Ghent – Faculty of Applied Business Mercator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LMS Desktop Assistant</dc:title>
  <dc:creator>Gianni Van Hoecke, Maarten Meuris en Patrick Lauwaerts</dc:creator>
  <cp:lastModifiedBy>Admin</cp:lastModifiedBy>
  <cp:revision>101</cp:revision>
  <cp:lastPrinted>2010-05-27T13:00:00Z</cp:lastPrinted>
  <dcterms:created xsi:type="dcterms:W3CDTF">2010-05-18T12:54:00Z</dcterms:created>
  <dcterms:modified xsi:type="dcterms:W3CDTF">2010-08-19T09:37:00Z</dcterms:modified>
</cp:coreProperties>
</file>